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92D" w:rsidRDefault="0055092D" w:rsidP="0055092D">
      <w:pPr>
        <w:spacing w:line="640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:rsidR="0055092D" w:rsidRDefault="0055092D" w:rsidP="0055092D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55092D" w:rsidRDefault="0055092D" w:rsidP="0055092D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55092D" w:rsidRDefault="0055092D" w:rsidP="0055092D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55092D" w:rsidRDefault="0055092D" w:rsidP="0055092D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431E3E" w:rsidRPr="00115043" w:rsidRDefault="00431E3E" w:rsidP="0055092D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  <w:r w:rsidRPr="00115043">
        <w:rPr>
          <w:rFonts w:ascii="方正小标宋简体" w:eastAsia="方正小标宋简体" w:hint="eastAsia"/>
          <w:sz w:val="44"/>
          <w:szCs w:val="44"/>
        </w:rPr>
        <w:t>龙湾农商银行招聘</w:t>
      </w:r>
      <w:r>
        <w:rPr>
          <w:rFonts w:ascii="方正小标宋简体" w:eastAsia="方正小标宋简体" w:hint="eastAsia"/>
          <w:sz w:val="44"/>
          <w:szCs w:val="44"/>
        </w:rPr>
        <w:t>启事</w:t>
      </w:r>
    </w:p>
    <w:p w:rsidR="00431E3E" w:rsidRPr="0055092D" w:rsidRDefault="00431E3E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431E3E" w:rsidRPr="0055092D" w:rsidRDefault="00431E3E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龙湾农商银行是温州首家农村商业银行，是</w:t>
      </w:r>
      <w:r w:rsidR="00723F25">
        <w:rPr>
          <w:rFonts w:ascii="仿宋_GB2312" w:eastAsia="仿宋_GB2312" w:hint="eastAsia"/>
          <w:sz w:val="32"/>
          <w:szCs w:val="32"/>
        </w:rPr>
        <w:t>原</w:t>
      </w:r>
      <w:r w:rsidRPr="0055092D">
        <w:rPr>
          <w:rFonts w:ascii="仿宋_GB2312" w:eastAsia="仿宋_GB2312" w:hint="eastAsia"/>
          <w:sz w:val="32"/>
          <w:szCs w:val="32"/>
        </w:rPr>
        <w:t>农村信用社基础上</w:t>
      </w:r>
      <w:r w:rsidR="00723F25">
        <w:rPr>
          <w:rFonts w:ascii="仿宋_GB2312" w:eastAsia="仿宋_GB2312" w:hint="eastAsia"/>
          <w:sz w:val="32"/>
          <w:szCs w:val="32"/>
        </w:rPr>
        <w:t>改制的</w:t>
      </w:r>
      <w:r w:rsidRPr="0055092D">
        <w:rPr>
          <w:rFonts w:ascii="仿宋_GB2312" w:eastAsia="仿宋_GB2312" w:hint="eastAsia"/>
          <w:sz w:val="32"/>
          <w:szCs w:val="32"/>
        </w:rPr>
        <w:t>，有着六十多年的经营历史。目前，我行共有营业网点41家，在岗员工700多人，是龙湾当地网点多、覆盖面广的地方性银行。</w:t>
      </w:r>
    </w:p>
    <w:p w:rsidR="00431E3E" w:rsidRPr="0055092D" w:rsidRDefault="00431E3E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现因业务发展需要，面向社会公开择优招聘员工。</w:t>
      </w:r>
    </w:p>
    <w:p w:rsidR="00431E3E" w:rsidRPr="00A831BB" w:rsidRDefault="00431E3E" w:rsidP="00A831BB">
      <w:pPr>
        <w:pStyle w:val="a3"/>
        <w:adjustRightInd/>
        <w:snapToGrid/>
        <w:spacing w:beforeLines="0" w:afterLines="0" w:line="510" w:lineRule="exact"/>
        <w:ind w:firstLineChars="200" w:firstLine="640"/>
        <w:jc w:val="both"/>
        <w:outlineLvl w:val="9"/>
        <w:rPr>
          <w:rFonts w:ascii="黑体" w:eastAsia="黑体" w:hAnsi="华文中宋"/>
          <w:b w:val="0"/>
          <w:kern w:val="44"/>
          <w:sz w:val="32"/>
        </w:rPr>
      </w:pPr>
      <w:r w:rsidRPr="00A831BB">
        <w:rPr>
          <w:rFonts w:ascii="黑体" w:eastAsia="黑体" w:hAnsi="华文中宋" w:hint="eastAsia"/>
          <w:b w:val="0"/>
          <w:kern w:val="44"/>
          <w:sz w:val="32"/>
        </w:rPr>
        <w:t> </w:t>
      </w:r>
      <w:r w:rsidRPr="00A831BB">
        <w:rPr>
          <w:rFonts w:ascii="黑体" w:eastAsia="黑体" w:hAnsi="华文中宋" w:hint="eastAsia"/>
          <w:b w:val="0"/>
          <w:kern w:val="44"/>
          <w:sz w:val="32"/>
        </w:rPr>
        <w:t>一、基本要求</w:t>
      </w:r>
    </w:p>
    <w:p w:rsidR="00431E3E" w:rsidRPr="0055092D" w:rsidRDefault="00431E3E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（一）品行端正，有较强的责任心和团队合作精神；</w:t>
      </w:r>
    </w:p>
    <w:p w:rsidR="00431E3E" w:rsidRPr="0055092D" w:rsidRDefault="00431E3E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（二）身体健康，无不良记录，具有良好的职业道德；</w:t>
      </w:r>
    </w:p>
    <w:p w:rsidR="00431E3E" w:rsidRPr="0055092D" w:rsidRDefault="00431E3E" w:rsidP="00A831BB">
      <w:pPr>
        <w:spacing w:line="510" w:lineRule="exact"/>
        <w:ind w:firstLineChars="200" w:firstLine="640"/>
        <w:rPr>
          <w:rFonts w:ascii="仿宋_GB2312" w:eastAsia="仿宋_GB2312" w:hAnsi="Arial"/>
          <w:snapToGrid w:val="0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（三）温州鹿城、龙湾、</w:t>
      </w:r>
      <w:proofErr w:type="gramStart"/>
      <w:r w:rsidRPr="0055092D">
        <w:rPr>
          <w:rFonts w:ascii="仿宋_GB2312" w:eastAsia="仿宋_GB2312" w:hint="eastAsia"/>
          <w:sz w:val="32"/>
          <w:szCs w:val="32"/>
        </w:rPr>
        <w:t>瓯</w:t>
      </w:r>
      <w:proofErr w:type="gramEnd"/>
      <w:r w:rsidRPr="0055092D">
        <w:rPr>
          <w:rFonts w:ascii="仿宋_GB2312" w:eastAsia="仿宋_GB2312" w:hint="eastAsia"/>
          <w:sz w:val="32"/>
          <w:szCs w:val="32"/>
        </w:rPr>
        <w:t>海</w:t>
      </w:r>
      <w:r w:rsidR="00296EB9" w:rsidRPr="0055092D">
        <w:rPr>
          <w:rFonts w:ascii="仿宋_GB2312" w:eastAsia="仿宋_GB2312" w:hint="eastAsia"/>
          <w:sz w:val="32"/>
          <w:szCs w:val="32"/>
        </w:rPr>
        <w:t>、洞头</w:t>
      </w:r>
      <w:r w:rsidR="007C5EA0" w:rsidRPr="0055092D">
        <w:rPr>
          <w:rFonts w:ascii="仿宋_GB2312" w:eastAsia="仿宋_GB2312" w:hint="eastAsia"/>
          <w:sz w:val="32"/>
          <w:szCs w:val="32"/>
        </w:rPr>
        <w:t>城区</w:t>
      </w:r>
      <w:r w:rsidRPr="0055092D">
        <w:rPr>
          <w:rFonts w:ascii="仿宋_GB2312" w:eastAsia="仿宋_GB2312" w:hint="eastAsia"/>
          <w:sz w:val="32"/>
          <w:szCs w:val="32"/>
        </w:rPr>
        <w:t>户籍人员。</w:t>
      </w:r>
    </w:p>
    <w:p w:rsidR="00431E3E" w:rsidRPr="00A831BB" w:rsidRDefault="00335611" w:rsidP="00A831BB">
      <w:pPr>
        <w:pStyle w:val="a3"/>
        <w:adjustRightInd/>
        <w:snapToGrid/>
        <w:spacing w:beforeLines="0" w:afterLines="0" w:line="510" w:lineRule="exact"/>
        <w:ind w:firstLineChars="200" w:firstLine="640"/>
        <w:jc w:val="both"/>
        <w:outlineLvl w:val="9"/>
        <w:rPr>
          <w:rFonts w:ascii="黑体" w:eastAsia="黑体" w:hAnsi="华文中宋"/>
          <w:b w:val="0"/>
          <w:kern w:val="44"/>
          <w:sz w:val="32"/>
        </w:rPr>
      </w:pPr>
      <w:r w:rsidRPr="00A831BB">
        <w:rPr>
          <w:rFonts w:ascii="黑体" w:eastAsia="黑体" w:hAnsi="华文中宋" w:hint="eastAsia"/>
          <w:b w:val="0"/>
          <w:kern w:val="44"/>
          <w:sz w:val="32"/>
        </w:rPr>
        <w:t>二、</w:t>
      </w:r>
      <w:r w:rsidR="00431E3E" w:rsidRPr="00A831BB">
        <w:rPr>
          <w:rFonts w:ascii="黑体" w:eastAsia="黑体" w:hAnsi="华文中宋" w:hint="eastAsia"/>
          <w:b w:val="0"/>
          <w:kern w:val="44"/>
          <w:sz w:val="32"/>
        </w:rPr>
        <w:t>岗位</w:t>
      </w:r>
      <w:r w:rsidRPr="00A831BB">
        <w:rPr>
          <w:rFonts w:ascii="黑体" w:eastAsia="黑体" w:hAnsi="华文中宋" w:hint="eastAsia"/>
          <w:b w:val="0"/>
          <w:kern w:val="44"/>
          <w:sz w:val="32"/>
        </w:rPr>
        <w:t>要求</w:t>
      </w:r>
    </w:p>
    <w:tbl>
      <w:tblPr>
        <w:tblStyle w:val="a9"/>
        <w:tblW w:w="8931" w:type="dxa"/>
        <w:tblInd w:w="108" w:type="dxa"/>
        <w:tblLook w:val="04A0"/>
      </w:tblPr>
      <w:tblGrid>
        <w:gridCol w:w="1276"/>
        <w:gridCol w:w="1134"/>
        <w:gridCol w:w="6521"/>
      </w:tblGrid>
      <w:tr w:rsidR="00EB3110" w:rsidRPr="00A831BB" w:rsidTr="00A831BB">
        <w:trPr>
          <w:trHeight w:val="615"/>
          <w:tblHeader/>
        </w:trPr>
        <w:tc>
          <w:tcPr>
            <w:tcW w:w="1276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华文中宋"/>
                <w:kern w:val="44"/>
                <w:sz w:val="21"/>
                <w:szCs w:val="21"/>
              </w:rPr>
            </w:pPr>
            <w:r w:rsidRPr="00A831BB">
              <w:rPr>
                <w:rFonts w:ascii="仿宋_GB2312" w:eastAsia="仿宋_GB2312" w:hAnsi="华文中宋" w:hint="eastAsia"/>
                <w:kern w:val="44"/>
                <w:sz w:val="21"/>
                <w:szCs w:val="21"/>
              </w:rPr>
              <w:t>招聘岗位</w:t>
            </w:r>
          </w:p>
        </w:tc>
        <w:tc>
          <w:tcPr>
            <w:tcW w:w="1134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华文中宋"/>
                <w:kern w:val="44"/>
                <w:sz w:val="21"/>
                <w:szCs w:val="21"/>
              </w:rPr>
            </w:pPr>
            <w:r w:rsidRPr="00A831BB">
              <w:rPr>
                <w:rFonts w:ascii="仿宋_GB2312" w:eastAsia="仿宋_GB2312" w:hAnsi="华文中宋" w:hint="eastAsia"/>
                <w:kern w:val="44"/>
                <w:sz w:val="21"/>
                <w:szCs w:val="21"/>
              </w:rPr>
              <w:t>职数</w:t>
            </w:r>
          </w:p>
        </w:tc>
        <w:tc>
          <w:tcPr>
            <w:tcW w:w="6521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华文中宋"/>
                <w:kern w:val="44"/>
                <w:sz w:val="21"/>
                <w:szCs w:val="21"/>
              </w:rPr>
            </w:pPr>
            <w:r w:rsidRPr="00A831BB">
              <w:rPr>
                <w:rFonts w:ascii="仿宋_GB2312" w:eastAsia="仿宋_GB2312" w:hAnsi="华文中宋" w:hint="eastAsia"/>
                <w:kern w:val="44"/>
                <w:sz w:val="21"/>
                <w:szCs w:val="21"/>
              </w:rPr>
              <w:t>招聘条件</w:t>
            </w:r>
          </w:p>
        </w:tc>
      </w:tr>
      <w:tr w:rsidR="00EB3110" w:rsidRPr="00A831BB" w:rsidTr="00A831BB">
        <w:trPr>
          <w:trHeight w:val="1191"/>
        </w:trPr>
        <w:tc>
          <w:tcPr>
            <w:tcW w:w="1276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储备干部</w:t>
            </w:r>
          </w:p>
        </w:tc>
        <w:tc>
          <w:tcPr>
            <w:tcW w:w="1134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若干名</w:t>
            </w:r>
          </w:p>
        </w:tc>
        <w:tc>
          <w:tcPr>
            <w:tcW w:w="6521" w:type="dxa"/>
            <w:vMerge w:val="restart"/>
            <w:vAlign w:val="center"/>
          </w:tcPr>
          <w:p w:rsidR="00EB3110" w:rsidRPr="00A831BB" w:rsidRDefault="00EB3110" w:rsidP="00A831BB">
            <w:pPr>
              <w:rPr>
                <w:rFonts w:ascii="仿宋_GB2312" w:eastAsia="仿宋_GB2312"/>
                <w:szCs w:val="21"/>
              </w:rPr>
            </w:pPr>
            <w:r w:rsidRPr="00A831BB">
              <w:rPr>
                <w:rFonts w:ascii="仿宋_GB2312" w:eastAsia="仿宋_GB2312" w:hint="eastAsia"/>
                <w:szCs w:val="21"/>
              </w:rPr>
              <w:t>1、2014年、2015年、2016年全日制普通高校本科及以上毕业生。</w:t>
            </w:r>
            <w:r w:rsidR="00534830">
              <w:rPr>
                <w:rFonts w:ascii="仿宋_GB2312" w:eastAsia="仿宋_GB2312" w:hint="eastAsia"/>
                <w:szCs w:val="21"/>
              </w:rPr>
              <w:t>（不含专升本）</w:t>
            </w:r>
          </w:p>
          <w:p w:rsidR="007C5EA0" w:rsidRPr="00A831BB" w:rsidRDefault="00EB3110" w:rsidP="00A831BB">
            <w:pPr>
              <w:rPr>
                <w:rFonts w:ascii="仿宋_GB2312" w:eastAsia="仿宋_GB2312"/>
                <w:szCs w:val="21"/>
              </w:rPr>
            </w:pPr>
            <w:r w:rsidRPr="00A831BB">
              <w:rPr>
                <w:rFonts w:ascii="仿宋_GB2312" w:eastAsia="仿宋_GB2312" w:hint="eastAsia"/>
                <w:szCs w:val="21"/>
              </w:rPr>
              <w:t>2、专业要求：财会、金融、国际贸易、市场营销、工商管理、证券、投资理财、经济管理、审计、精算、税务、统计、数学、法律、计算机（含电子商务）、人力资源管理、汉语言文学等相关专业。</w:t>
            </w:r>
          </w:p>
          <w:p w:rsidR="00C23109" w:rsidRDefault="007C5EA0" w:rsidP="00A831BB">
            <w:pPr>
              <w:rPr>
                <w:ins w:id="0" w:author="微软用户" w:date="2016-05-17T09:28:00Z"/>
                <w:rFonts w:ascii="仿宋_GB2312" w:eastAsia="仿宋_GB2312"/>
                <w:szCs w:val="21"/>
              </w:rPr>
            </w:pPr>
            <w:r w:rsidRPr="00A831BB">
              <w:rPr>
                <w:rFonts w:ascii="仿宋_GB2312" w:eastAsia="仿宋_GB2312" w:hint="eastAsia"/>
                <w:szCs w:val="21"/>
              </w:rPr>
              <w:t>注：</w:t>
            </w:r>
            <w:r w:rsidR="00B16CAA">
              <w:rPr>
                <w:rFonts w:ascii="仿宋_GB2312" w:eastAsia="仿宋_GB2312" w:hint="eastAsia"/>
                <w:szCs w:val="21"/>
              </w:rPr>
              <w:t>1、</w:t>
            </w:r>
            <w:r w:rsidR="00EB3110" w:rsidRPr="00A831BB">
              <w:rPr>
                <w:rFonts w:ascii="仿宋_GB2312" w:eastAsia="仿宋_GB2312" w:hint="eastAsia"/>
                <w:szCs w:val="21"/>
              </w:rPr>
              <w:t>计算机（含电子商务）、人力资源管理、汉语言文学等相关专业仅面向一本及以上学历人员招聘。</w:t>
            </w:r>
          </w:p>
          <w:p w:rsidR="00723F25" w:rsidRPr="00A831BB" w:rsidRDefault="00B16CAA" w:rsidP="00A831BB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</w:t>
            </w:r>
            <w:r w:rsidR="00723F25">
              <w:rPr>
                <w:rFonts w:ascii="仿宋_GB2312" w:eastAsia="仿宋_GB2312" w:hint="eastAsia"/>
                <w:szCs w:val="21"/>
              </w:rPr>
              <w:t>法律</w:t>
            </w:r>
            <w:r>
              <w:rPr>
                <w:rFonts w:ascii="仿宋_GB2312" w:eastAsia="仿宋_GB2312" w:hint="eastAsia"/>
                <w:szCs w:val="21"/>
              </w:rPr>
              <w:t>相关</w:t>
            </w:r>
            <w:r w:rsidR="00723F25">
              <w:rPr>
                <w:rFonts w:ascii="仿宋_GB2312" w:eastAsia="仿宋_GB2312" w:hint="eastAsia"/>
                <w:szCs w:val="21"/>
              </w:rPr>
              <w:t>专业毕业且持有律师职业资格证书的人员毕业年限适当放宽。</w:t>
            </w:r>
          </w:p>
        </w:tc>
      </w:tr>
      <w:tr w:rsidR="00EB3110" w:rsidRPr="00A831BB" w:rsidTr="00A831BB">
        <w:trPr>
          <w:trHeight w:val="1191"/>
        </w:trPr>
        <w:tc>
          <w:tcPr>
            <w:tcW w:w="1276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综合柜员</w:t>
            </w:r>
          </w:p>
        </w:tc>
        <w:tc>
          <w:tcPr>
            <w:tcW w:w="1134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若干名</w:t>
            </w:r>
          </w:p>
        </w:tc>
        <w:tc>
          <w:tcPr>
            <w:tcW w:w="6521" w:type="dxa"/>
            <w:vMerge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jc w:val="both"/>
              <w:outlineLvl w:val="9"/>
              <w:rPr>
                <w:rFonts w:ascii="仿宋_GB2312" w:eastAsia="仿宋_GB2312" w:hAnsi="华文中宋"/>
                <w:kern w:val="44"/>
                <w:sz w:val="21"/>
                <w:szCs w:val="21"/>
              </w:rPr>
            </w:pPr>
          </w:p>
        </w:tc>
      </w:tr>
      <w:tr w:rsidR="00EB3110" w:rsidRPr="00A831BB" w:rsidTr="00A831BB">
        <w:trPr>
          <w:trHeight w:val="2552"/>
        </w:trPr>
        <w:tc>
          <w:tcPr>
            <w:tcW w:w="1276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lastRenderedPageBreak/>
              <w:t>银行从业人员</w:t>
            </w:r>
            <w:r w:rsidR="003112E9"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（柜面方向）</w:t>
            </w:r>
          </w:p>
        </w:tc>
        <w:tc>
          <w:tcPr>
            <w:tcW w:w="1134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若干名</w:t>
            </w:r>
          </w:p>
        </w:tc>
        <w:tc>
          <w:tcPr>
            <w:tcW w:w="6521" w:type="dxa"/>
            <w:vAlign w:val="center"/>
          </w:tcPr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jc w:val="both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1、</w:t>
            </w:r>
            <w:r w:rsidR="00B16CAA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银行</w:t>
            </w: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工作满两年（2014年6月1日前参加银行工作）</w:t>
            </w:r>
            <w:r w:rsidR="00834495"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、年龄在3</w:t>
            </w:r>
            <w:r w:rsidR="00534830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2</w:t>
            </w:r>
            <w:r w:rsidR="00834495"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周岁及以下</w:t>
            </w: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的银行从业人员。</w:t>
            </w:r>
          </w:p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jc w:val="both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2、全日制普通高校本科及以上</w:t>
            </w:r>
            <w:r w:rsidR="007C5EA0"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学历</w:t>
            </w: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。</w:t>
            </w:r>
          </w:p>
          <w:p w:rsidR="00EB3110" w:rsidRPr="00A831BB" w:rsidRDefault="00EB3110" w:rsidP="00A831BB">
            <w:pPr>
              <w:pStyle w:val="a3"/>
              <w:adjustRightInd/>
              <w:snapToGrid/>
              <w:spacing w:beforeLines="0" w:afterLines="0"/>
              <w:jc w:val="both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3、专业要求：财会、金融、国际贸易、市场营销、工商管理、证券、投资理财、经济管理、审计、精算、税务、统计、数学、法律、计算机（含电子商务）、人力资源管理、汉语言文学等相关专业。</w:t>
            </w:r>
          </w:p>
          <w:p w:rsidR="00EB3110" w:rsidRPr="00A831BB" w:rsidRDefault="00EB3110" w:rsidP="00534830">
            <w:pPr>
              <w:pStyle w:val="a3"/>
              <w:adjustRightInd/>
              <w:snapToGrid/>
              <w:spacing w:beforeLines="0" w:afterLines="0"/>
              <w:jc w:val="both"/>
              <w:outlineLvl w:val="9"/>
              <w:rPr>
                <w:rFonts w:ascii="仿宋_GB2312" w:eastAsia="仿宋_GB2312" w:hAnsi="Calibri" w:cs="Times New Roman"/>
                <w:b w:val="0"/>
                <w:bCs w:val="0"/>
                <w:snapToGrid/>
                <w:sz w:val="21"/>
                <w:szCs w:val="21"/>
              </w:rPr>
            </w:pPr>
            <w:r w:rsidRPr="00A831BB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注：</w:t>
            </w:r>
            <w:r w:rsidR="00534830">
              <w:rPr>
                <w:rFonts w:ascii="仿宋_GB2312" w:eastAsia="仿宋_GB2312" w:hAnsi="Calibri" w:cs="Times New Roman" w:hint="eastAsia"/>
                <w:b w:val="0"/>
                <w:bCs w:val="0"/>
                <w:snapToGrid/>
                <w:sz w:val="21"/>
                <w:szCs w:val="21"/>
              </w:rPr>
              <w:t>银行从业人员特别优秀的，专业可适当放宽；金融类院校毕业的银行从业人员学历可放宽至大专。学历为一本及以上的银行从业人员如录用同储备干部培养。</w:t>
            </w:r>
          </w:p>
        </w:tc>
      </w:tr>
    </w:tbl>
    <w:p w:rsidR="00431E3E" w:rsidRPr="00A831BB" w:rsidRDefault="00335611" w:rsidP="00A831BB">
      <w:pPr>
        <w:spacing w:line="510" w:lineRule="exact"/>
        <w:ind w:firstLineChars="200" w:firstLine="640"/>
        <w:rPr>
          <w:rFonts w:ascii="黑体" w:eastAsia="黑体"/>
          <w:sz w:val="32"/>
          <w:szCs w:val="32"/>
        </w:rPr>
      </w:pPr>
      <w:r w:rsidRPr="00A831BB">
        <w:rPr>
          <w:rFonts w:ascii="黑体" w:eastAsia="黑体" w:hint="eastAsia"/>
          <w:sz w:val="32"/>
          <w:szCs w:val="32"/>
        </w:rPr>
        <w:t>三</w:t>
      </w:r>
      <w:r w:rsidR="00431E3E" w:rsidRPr="00A831BB">
        <w:rPr>
          <w:rFonts w:ascii="黑体" w:eastAsia="黑体" w:hint="eastAsia"/>
          <w:sz w:val="32"/>
          <w:szCs w:val="32"/>
        </w:rPr>
        <w:t>、报名事项</w:t>
      </w:r>
    </w:p>
    <w:p w:rsidR="00296EB9" w:rsidRPr="0055092D" w:rsidRDefault="00296EB9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（一）报名截止时间： 2016年5月31日（周二）17:00截止。</w:t>
      </w:r>
    </w:p>
    <w:p w:rsidR="00B43D5E" w:rsidRPr="0055092D" w:rsidRDefault="00296EB9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（二）报名方式：网络报名，</w:t>
      </w:r>
      <w:hyperlink r:id="rId8" w:history="1">
        <w:r w:rsidRPr="0055092D">
          <w:rPr>
            <w:rFonts w:ascii="仿宋_GB2312" w:eastAsia="仿宋_GB2312" w:hint="eastAsia"/>
            <w:sz w:val="32"/>
            <w:szCs w:val="32"/>
          </w:rPr>
          <w:t>报名邮箱lwrlzyb@126.com</w:t>
        </w:r>
      </w:hyperlink>
      <w:r w:rsidRPr="0055092D">
        <w:rPr>
          <w:rFonts w:ascii="仿宋_GB2312" w:eastAsia="仿宋_GB2312" w:hint="eastAsia"/>
          <w:sz w:val="32"/>
          <w:szCs w:val="32"/>
        </w:rPr>
        <w:t>，不接受现场报名。</w:t>
      </w:r>
    </w:p>
    <w:p w:rsidR="00296EB9" w:rsidRPr="0055092D" w:rsidRDefault="00296EB9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（三）报名材料</w:t>
      </w:r>
      <w:r w:rsidR="00A831BB" w:rsidRPr="0055092D">
        <w:rPr>
          <w:rFonts w:ascii="仿宋_GB2312" w:eastAsia="仿宋_GB2312" w:hint="eastAsia"/>
          <w:sz w:val="32"/>
          <w:szCs w:val="32"/>
        </w:rPr>
        <w:t>：</w:t>
      </w:r>
      <w:r w:rsidR="001B6DE6" w:rsidRPr="0055092D">
        <w:rPr>
          <w:rFonts w:ascii="仿宋_GB2312" w:eastAsia="仿宋_GB2312" w:hint="eastAsia"/>
          <w:sz w:val="32"/>
          <w:szCs w:val="32"/>
        </w:rPr>
        <w:t>有意者请下载“</w:t>
      </w:r>
      <w:r w:rsidRPr="0055092D">
        <w:rPr>
          <w:rFonts w:ascii="仿宋_GB2312" w:eastAsia="仿宋_GB2312" w:hint="eastAsia"/>
          <w:sz w:val="32"/>
          <w:szCs w:val="32"/>
        </w:rPr>
        <w:t>龙湾农商银行应聘报名表</w:t>
      </w:r>
      <w:r w:rsidR="001B6DE6" w:rsidRPr="0055092D">
        <w:rPr>
          <w:rFonts w:ascii="仿宋_GB2312" w:eastAsia="仿宋_GB2312" w:hint="eastAsia"/>
          <w:sz w:val="32"/>
          <w:szCs w:val="32"/>
        </w:rPr>
        <w:t>”，</w:t>
      </w:r>
      <w:r w:rsidR="00B16CAA">
        <w:rPr>
          <w:rFonts w:ascii="仿宋_GB2312" w:eastAsia="仿宋_GB2312" w:hint="eastAsia"/>
          <w:sz w:val="32"/>
          <w:szCs w:val="32"/>
        </w:rPr>
        <w:t>表格</w:t>
      </w:r>
      <w:r w:rsidR="001B6DE6" w:rsidRPr="0055092D">
        <w:rPr>
          <w:rFonts w:ascii="仿宋_GB2312" w:eastAsia="仿宋_GB2312" w:hint="eastAsia"/>
          <w:sz w:val="32"/>
          <w:szCs w:val="32"/>
        </w:rPr>
        <w:t>填写完毕后联同</w:t>
      </w:r>
      <w:r w:rsidRPr="0055092D">
        <w:rPr>
          <w:rFonts w:ascii="仿宋_GB2312" w:eastAsia="仿宋_GB2312" w:hint="eastAsia"/>
          <w:sz w:val="32"/>
          <w:szCs w:val="32"/>
        </w:rPr>
        <w:t>身份证（或户籍证明）、毕业证书（未毕业人员用就业推荐表代替）、</w:t>
      </w:r>
      <w:r w:rsidR="00534830">
        <w:rPr>
          <w:rFonts w:ascii="仿宋_GB2312" w:eastAsia="仿宋_GB2312" w:hint="eastAsia"/>
          <w:sz w:val="32"/>
          <w:szCs w:val="32"/>
        </w:rPr>
        <w:t>学位证书、</w:t>
      </w:r>
      <w:r w:rsidRPr="0055092D">
        <w:rPr>
          <w:rFonts w:ascii="仿宋_GB2312" w:eastAsia="仿宋_GB2312" w:hint="eastAsia"/>
          <w:sz w:val="32"/>
          <w:szCs w:val="32"/>
        </w:rPr>
        <w:t>户口本、</w:t>
      </w:r>
      <w:proofErr w:type="gramStart"/>
      <w:r w:rsidRPr="0055092D">
        <w:rPr>
          <w:rFonts w:ascii="仿宋_GB2312" w:eastAsia="仿宋_GB2312" w:hint="eastAsia"/>
          <w:sz w:val="32"/>
          <w:szCs w:val="32"/>
        </w:rPr>
        <w:t>单寸照等</w:t>
      </w:r>
      <w:proofErr w:type="gramEnd"/>
      <w:r w:rsidRPr="0055092D">
        <w:rPr>
          <w:rFonts w:ascii="仿宋_GB2312" w:eastAsia="仿宋_GB2312" w:hint="eastAsia"/>
          <w:sz w:val="32"/>
          <w:szCs w:val="32"/>
        </w:rPr>
        <w:t>相关资料照片或扫描件</w:t>
      </w:r>
      <w:r w:rsidR="001B6DE6" w:rsidRPr="0055092D">
        <w:rPr>
          <w:rFonts w:ascii="仿宋_GB2312" w:eastAsia="仿宋_GB2312" w:hint="eastAsia"/>
          <w:sz w:val="32"/>
          <w:szCs w:val="32"/>
        </w:rPr>
        <w:t>压缩</w:t>
      </w:r>
      <w:r w:rsidRPr="0055092D">
        <w:rPr>
          <w:rFonts w:ascii="仿宋_GB2312" w:eastAsia="仿宋_GB2312" w:hint="eastAsia"/>
          <w:sz w:val="32"/>
          <w:szCs w:val="32"/>
        </w:rPr>
        <w:t>打包</w:t>
      </w:r>
      <w:r w:rsidR="001B6DE6" w:rsidRPr="0055092D">
        <w:rPr>
          <w:rFonts w:ascii="仿宋_GB2312" w:eastAsia="仿宋_GB2312" w:hint="eastAsia"/>
          <w:sz w:val="32"/>
          <w:szCs w:val="32"/>
        </w:rPr>
        <w:t>（命名为“姓名+类别”）</w:t>
      </w:r>
      <w:r w:rsidRPr="0055092D">
        <w:rPr>
          <w:rFonts w:ascii="仿宋_GB2312" w:eastAsia="仿宋_GB2312" w:hint="eastAsia"/>
          <w:sz w:val="32"/>
          <w:szCs w:val="32"/>
        </w:rPr>
        <w:t>发送至报名邮箱。</w:t>
      </w:r>
    </w:p>
    <w:p w:rsidR="00296EB9" w:rsidRDefault="00296EB9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5092D">
        <w:rPr>
          <w:rFonts w:ascii="仿宋_GB2312" w:eastAsia="仿宋_GB2312" w:hint="eastAsia"/>
          <w:sz w:val="32"/>
          <w:szCs w:val="32"/>
        </w:rPr>
        <w:t>（四）注意事项</w:t>
      </w:r>
      <w:r w:rsidR="00A831BB" w:rsidRPr="0055092D"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报名资格</w:t>
      </w:r>
      <w:r>
        <w:rPr>
          <w:rFonts w:ascii="仿宋_GB2312" w:eastAsia="仿宋_GB2312"/>
          <w:sz w:val="32"/>
          <w:szCs w:val="32"/>
        </w:rPr>
        <w:t>初审</w:t>
      </w:r>
      <w:r>
        <w:rPr>
          <w:rFonts w:ascii="仿宋_GB2312" w:eastAsia="仿宋_GB2312" w:hint="eastAsia"/>
          <w:sz w:val="32"/>
          <w:szCs w:val="32"/>
        </w:rPr>
        <w:t>通过</w:t>
      </w:r>
      <w:r w:rsidRPr="00B95CC0">
        <w:rPr>
          <w:rFonts w:ascii="仿宋_GB2312" w:eastAsia="仿宋_GB2312"/>
          <w:sz w:val="32"/>
          <w:szCs w:val="32"/>
        </w:rPr>
        <w:t>者将</w:t>
      </w:r>
      <w:r>
        <w:rPr>
          <w:rFonts w:ascii="仿宋_GB2312" w:eastAsia="仿宋_GB2312" w:hint="eastAsia"/>
          <w:sz w:val="32"/>
          <w:szCs w:val="32"/>
        </w:rPr>
        <w:t>电话</w:t>
      </w:r>
      <w:r w:rsidRPr="00B95CC0">
        <w:rPr>
          <w:rFonts w:ascii="仿宋_GB2312" w:eastAsia="仿宋_GB2312"/>
          <w:sz w:val="32"/>
          <w:szCs w:val="32"/>
        </w:rPr>
        <w:t>通知</w:t>
      </w:r>
      <w:r>
        <w:rPr>
          <w:rFonts w:ascii="仿宋_GB2312" w:eastAsia="仿宋_GB2312" w:hint="eastAsia"/>
          <w:sz w:val="32"/>
          <w:szCs w:val="32"/>
        </w:rPr>
        <w:t>相关后续事项，请应聘者保持联系电话畅通</w:t>
      </w:r>
      <w:r w:rsidRPr="001C40B8">
        <w:rPr>
          <w:rFonts w:ascii="仿宋_GB2312" w:eastAsia="仿宋_GB2312" w:hint="eastAsia"/>
          <w:sz w:val="32"/>
          <w:szCs w:val="32"/>
        </w:rPr>
        <w:t>。</w:t>
      </w:r>
      <w:r w:rsidR="003112E9">
        <w:rPr>
          <w:rFonts w:ascii="仿宋_GB2312" w:eastAsia="仿宋_GB2312" w:hint="eastAsia"/>
          <w:sz w:val="32"/>
          <w:szCs w:val="32"/>
        </w:rPr>
        <w:t>未被录用人员材料代为保密，恕不退还！</w:t>
      </w:r>
    </w:p>
    <w:p w:rsidR="00B43D5E" w:rsidRDefault="00B43D5E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联系人：张经理  联系电话：</w:t>
      </w:r>
      <w:r w:rsidR="003112E9">
        <w:rPr>
          <w:rFonts w:ascii="仿宋_GB2312" w:eastAsia="仿宋_GB2312" w:hint="eastAsia"/>
          <w:sz w:val="32"/>
          <w:szCs w:val="32"/>
        </w:rPr>
        <w:t>0577-</w:t>
      </w:r>
      <w:r>
        <w:rPr>
          <w:rFonts w:ascii="仿宋_GB2312" w:eastAsia="仿宋_GB2312" w:hint="eastAsia"/>
          <w:sz w:val="32"/>
          <w:szCs w:val="32"/>
        </w:rPr>
        <w:t>86923307</w:t>
      </w:r>
    </w:p>
    <w:p w:rsidR="00296EB9" w:rsidRPr="003112E9" w:rsidRDefault="00296EB9" w:rsidP="00A831BB">
      <w:pPr>
        <w:spacing w:line="36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296EB9" w:rsidRPr="0055092D" w:rsidRDefault="00296EB9" w:rsidP="00A831BB">
      <w:pPr>
        <w:spacing w:line="51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95CC0">
        <w:rPr>
          <w:rFonts w:ascii="仿宋_GB2312" w:eastAsia="仿宋_GB2312" w:hint="eastAsia"/>
          <w:sz w:val="32"/>
          <w:szCs w:val="32"/>
        </w:rPr>
        <w:t>附件：</w:t>
      </w:r>
      <w:r w:rsidR="00B43D5E">
        <w:rPr>
          <w:rFonts w:ascii="仿宋_GB2312" w:eastAsia="仿宋_GB2312" w:hint="eastAsia"/>
          <w:sz w:val="32"/>
          <w:szCs w:val="32"/>
        </w:rPr>
        <w:t>《</w:t>
      </w:r>
      <w:r w:rsidRPr="00B95CC0">
        <w:rPr>
          <w:rFonts w:ascii="仿宋_GB2312" w:eastAsia="仿宋_GB2312" w:hint="eastAsia"/>
          <w:sz w:val="32"/>
          <w:szCs w:val="32"/>
        </w:rPr>
        <w:t>龙湾农商银行应聘报名</w:t>
      </w:r>
      <w:r w:rsidRPr="0055092D">
        <w:rPr>
          <w:rFonts w:ascii="仿宋_GB2312" w:eastAsia="仿宋_GB2312" w:hint="eastAsia"/>
          <w:sz w:val="32"/>
          <w:szCs w:val="32"/>
        </w:rPr>
        <w:t>表</w:t>
      </w:r>
      <w:r w:rsidR="00B43D5E" w:rsidRPr="0055092D">
        <w:rPr>
          <w:rFonts w:ascii="仿宋_GB2312" w:eastAsia="仿宋_GB2312" w:hint="eastAsia"/>
          <w:sz w:val="32"/>
          <w:szCs w:val="32"/>
        </w:rPr>
        <w:t>》</w:t>
      </w:r>
    </w:p>
    <w:p w:rsidR="0055092D" w:rsidRPr="00296EB9" w:rsidRDefault="0055092D" w:rsidP="00A831BB">
      <w:pPr>
        <w:spacing w:line="510" w:lineRule="exact"/>
        <w:ind w:rightChars="633" w:right="1329" w:firstLineChars="200" w:firstLine="640"/>
        <w:jc w:val="right"/>
        <w:rPr>
          <w:rFonts w:ascii="仿宋_GB2312" w:eastAsia="仿宋_GB2312"/>
          <w:sz w:val="32"/>
          <w:szCs w:val="32"/>
        </w:rPr>
      </w:pPr>
    </w:p>
    <w:p w:rsidR="00431E3E" w:rsidRPr="00296EB9" w:rsidRDefault="00431E3E" w:rsidP="00605635">
      <w:pPr>
        <w:spacing w:beforeLines="25" w:line="510" w:lineRule="exact"/>
        <w:ind w:rightChars="836" w:right="1756" w:firstLineChars="200" w:firstLine="640"/>
        <w:jc w:val="right"/>
        <w:rPr>
          <w:rFonts w:ascii="仿宋_GB2312" w:eastAsia="仿宋_GB2312"/>
          <w:sz w:val="32"/>
          <w:szCs w:val="32"/>
        </w:rPr>
      </w:pPr>
      <w:r w:rsidRPr="00296EB9">
        <w:rPr>
          <w:rFonts w:ascii="仿宋_GB2312" w:eastAsia="仿宋_GB2312" w:hint="eastAsia"/>
          <w:sz w:val="32"/>
          <w:szCs w:val="32"/>
        </w:rPr>
        <w:t>龙湾农商银行</w:t>
      </w:r>
    </w:p>
    <w:p w:rsidR="0055092D" w:rsidRDefault="0055092D" w:rsidP="00A831BB">
      <w:pPr>
        <w:spacing w:line="510" w:lineRule="exact"/>
        <w:ind w:rightChars="633" w:right="1329" w:firstLineChars="200" w:firstLine="640"/>
        <w:jc w:val="right"/>
        <w:rPr>
          <w:rFonts w:ascii="宋体"/>
          <w:b/>
          <w:sz w:val="36"/>
        </w:rPr>
      </w:pPr>
      <w:r w:rsidRPr="0055092D">
        <w:rPr>
          <w:rFonts w:ascii="Times New Roman" w:eastAsia="仿宋_GB2312" w:hAnsi="Times New Roman"/>
          <w:sz w:val="32"/>
          <w:szCs w:val="32"/>
        </w:rPr>
        <w:t>2016</w:t>
      </w:r>
      <w:r w:rsidR="00431E3E" w:rsidRPr="0055092D">
        <w:rPr>
          <w:rFonts w:ascii="Times New Roman" w:eastAsia="仿宋_GB2312" w:hAnsi="Times New Roman"/>
          <w:sz w:val="32"/>
          <w:szCs w:val="32"/>
        </w:rPr>
        <w:t>年</w:t>
      </w:r>
      <w:r w:rsidRPr="0055092D">
        <w:rPr>
          <w:rFonts w:ascii="Times New Roman" w:eastAsia="仿宋_GB2312" w:hAnsi="Times New Roman"/>
          <w:sz w:val="32"/>
          <w:szCs w:val="32"/>
        </w:rPr>
        <w:t>5</w:t>
      </w:r>
      <w:r w:rsidR="00431E3E" w:rsidRPr="0055092D">
        <w:rPr>
          <w:rFonts w:ascii="Times New Roman" w:eastAsia="仿宋_GB2312" w:hAnsi="Times New Roman"/>
          <w:sz w:val="32"/>
          <w:szCs w:val="32"/>
        </w:rPr>
        <w:t>月</w:t>
      </w:r>
      <w:r w:rsidRPr="0055092D">
        <w:rPr>
          <w:rFonts w:ascii="Times New Roman" w:eastAsia="仿宋_GB2312" w:hAnsi="Times New Roman"/>
          <w:sz w:val="32"/>
          <w:szCs w:val="32"/>
        </w:rPr>
        <w:t>1</w:t>
      </w:r>
      <w:r w:rsidR="00B663D6">
        <w:rPr>
          <w:rFonts w:ascii="Times New Roman" w:eastAsia="仿宋_GB2312" w:hAnsi="Times New Roman" w:hint="eastAsia"/>
          <w:sz w:val="32"/>
          <w:szCs w:val="32"/>
        </w:rPr>
        <w:t>6</w:t>
      </w:r>
      <w:r w:rsidR="00431E3E" w:rsidRPr="0055092D">
        <w:rPr>
          <w:rFonts w:ascii="Times New Roman" w:eastAsia="仿宋_GB2312" w:hAnsi="Times New Roman"/>
          <w:sz w:val="32"/>
          <w:szCs w:val="32"/>
        </w:rPr>
        <w:t>日</w:t>
      </w:r>
    </w:p>
    <w:p w:rsidR="0055092D" w:rsidRDefault="0055092D" w:rsidP="00296EB9">
      <w:pPr>
        <w:jc w:val="center"/>
        <w:rPr>
          <w:rFonts w:ascii="宋体"/>
          <w:b/>
          <w:sz w:val="36"/>
        </w:rPr>
        <w:sectPr w:rsidR="0055092D" w:rsidSect="0055092D">
          <w:headerReference w:type="default" r:id="rId9"/>
          <w:footerReference w:type="default" r:id="rId10"/>
          <w:pgSz w:w="11906" w:h="16838" w:code="9"/>
          <w:pgMar w:top="1985" w:right="1531" w:bottom="1701" w:left="1531" w:header="1191" w:footer="1247" w:gutter="0"/>
          <w:cols w:space="425"/>
          <w:docGrid w:type="lines" w:linePitch="312"/>
        </w:sectPr>
      </w:pPr>
    </w:p>
    <w:p w:rsidR="00296EB9" w:rsidRPr="0055092D" w:rsidRDefault="00296EB9" w:rsidP="0055092D">
      <w:pPr>
        <w:spacing w:line="560" w:lineRule="exact"/>
        <w:jc w:val="center"/>
        <w:rPr>
          <w:rFonts w:ascii="方正小标宋简体" w:eastAsia="方正小标宋简体"/>
          <w:sz w:val="36"/>
        </w:rPr>
      </w:pPr>
      <w:r w:rsidRPr="0055092D">
        <w:rPr>
          <w:rFonts w:ascii="方正小标宋简体" w:eastAsia="方正小标宋简体" w:hint="eastAsia"/>
          <w:sz w:val="36"/>
        </w:rPr>
        <w:lastRenderedPageBreak/>
        <w:t>龙湾农商银行应聘报名表</w:t>
      </w:r>
    </w:p>
    <w:p w:rsidR="00296EB9" w:rsidRPr="0055092D" w:rsidRDefault="003112E9" w:rsidP="00296EB9">
      <w:pPr>
        <w:jc w:val="left"/>
        <w:rPr>
          <w:rFonts w:ascii="宋体"/>
          <w:szCs w:val="21"/>
        </w:rPr>
      </w:pPr>
      <w:r w:rsidRPr="0055092D">
        <w:rPr>
          <w:rFonts w:ascii="宋体" w:hint="eastAsia"/>
          <w:szCs w:val="21"/>
        </w:rPr>
        <w:t>类别</w:t>
      </w:r>
      <w:r w:rsidR="00296EB9" w:rsidRPr="0055092D">
        <w:rPr>
          <w:rFonts w:ascii="宋体" w:hint="eastAsia"/>
          <w:szCs w:val="21"/>
        </w:rPr>
        <w:t>：储备干部/综合柜员</w:t>
      </w:r>
      <w:r w:rsidRPr="0055092D">
        <w:rPr>
          <w:rFonts w:ascii="宋体" w:hint="eastAsia"/>
          <w:szCs w:val="21"/>
        </w:rPr>
        <w:t>/银行从业人员</w:t>
      </w:r>
    </w:p>
    <w:tbl>
      <w:tblPr>
        <w:tblpPr w:leftFromText="180" w:rightFromText="180" w:vertAnchor="page" w:horzAnchor="margin" w:tblpY="2383"/>
        <w:tblW w:w="9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176"/>
        <w:gridCol w:w="866"/>
        <w:gridCol w:w="43"/>
        <w:gridCol w:w="575"/>
        <w:gridCol w:w="516"/>
        <w:gridCol w:w="709"/>
        <w:gridCol w:w="141"/>
        <w:gridCol w:w="1227"/>
        <w:gridCol w:w="49"/>
        <w:gridCol w:w="618"/>
        <w:gridCol w:w="254"/>
        <w:gridCol w:w="262"/>
        <w:gridCol w:w="760"/>
        <w:gridCol w:w="567"/>
        <w:gridCol w:w="1627"/>
      </w:tblGrid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姓    名</w:t>
            </w:r>
          </w:p>
        </w:tc>
        <w:tc>
          <w:tcPr>
            <w:tcW w:w="1484" w:type="dxa"/>
            <w:gridSpan w:val="3"/>
            <w:tcBorders>
              <w:top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66" w:type="dxa"/>
            <w:gridSpan w:val="3"/>
            <w:tcBorders>
              <w:top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性    别</w:t>
            </w:r>
          </w:p>
        </w:tc>
        <w:tc>
          <w:tcPr>
            <w:tcW w:w="1227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21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民 族</w:t>
            </w:r>
          </w:p>
        </w:tc>
        <w:tc>
          <w:tcPr>
            <w:tcW w:w="1022" w:type="dxa"/>
            <w:gridSpan w:val="2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94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照片</w:t>
            </w:r>
          </w:p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（请插入电子版单寸照片）</w:t>
            </w: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籍    贯</w:t>
            </w:r>
          </w:p>
        </w:tc>
        <w:tc>
          <w:tcPr>
            <w:tcW w:w="1484" w:type="dxa"/>
            <w:gridSpan w:val="3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66" w:type="dxa"/>
            <w:gridSpan w:val="3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政治面貌</w:t>
            </w:r>
          </w:p>
        </w:tc>
        <w:tc>
          <w:tcPr>
            <w:tcW w:w="1227" w:type="dxa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2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身 高</w:t>
            </w:r>
          </w:p>
        </w:tc>
        <w:tc>
          <w:tcPr>
            <w:tcW w:w="1022" w:type="dxa"/>
            <w:gridSpan w:val="2"/>
            <w:tcBorders>
              <w:lef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  cm</w:t>
            </w:r>
          </w:p>
        </w:tc>
        <w:tc>
          <w:tcPr>
            <w:tcW w:w="2194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出生年月</w:t>
            </w:r>
          </w:p>
        </w:tc>
        <w:tc>
          <w:tcPr>
            <w:tcW w:w="1484" w:type="dxa"/>
            <w:gridSpan w:val="3"/>
            <w:vAlign w:val="center"/>
          </w:tcPr>
          <w:p w:rsidR="00296EB9" w:rsidRPr="0055092D" w:rsidRDefault="00296EB9" w:rsidP="00D0547F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66" w:type="dxa"/>
            <w:gridSpan w:val="3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身份证号码</w:t>
            </w:r>
          </w:p>
        </w:tc>
        <w:tc>
          <w:tcPr>
            <w:tcW w:w="3170" w:type="dxa"/>
            <w:gridSpan w:val="6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94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学    历</w:t>
            </w:r>
          </w:p>
        </w:tc>
        <w:tc>
          <w:tcPr>
            <w:tcW w:w="148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66" w:type="dxa"/>
            <w:gridSpan w:val="3"/>
            <w:tcBorders>
              <w:lef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所学专业</w:t>
            </w:r>
          </w:p>
        </w:tc>
        <w:tc>
          <w:tcPr>
            <w:tcW w:w="3170" w:type="dxa"/>
            <w:gridSpan w:val="6"/>
            <w:tcBorders>
              <w:lef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94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家庭住址</w:t>
            </w:r>
          </w:p>
        </w:tc>
        <w:tc>
          <w:tcPr>
            <w:tcW w:w="2850" w:type="dxa"/>
            <w:gridSpan w:val="6"/>
            <w:tcBorders>
              <w:bottom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邮 编</w:t>
            </w:r>
          </w:p>
        </w:tc>
        <w:tc>
          <w:tcPr>
            <w:tcW w:w="1894" w:type="dxa"/>
            <w:gridSpan w:val="4"/>
            <w:vAlign w:val="center"/>
          </w:tcPr>
          <w:p w:rsidR="00296EB9" w:rsidRPr="0055092D" w:rsidRDefault="00296EB9" w:rsidP="00D0547F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94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电子邮箱</w:t>
            </w:r>
          </w:p>
        </w:tc>
        <w:tc>
          <w:tcPr>
            <w:tcW w:w="2850" w:type="dxa"/>
            <w:gridSpan w:val="6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手 机</w:t>
            </w:r>
          </w:p>
        </w:tc>
        <w:tc>
          <w:tcPr>
            <w:tcW w:w="1894" w:type="dxa"/>
            <w:gridSpan w:val="4"/>
            <w:tcBorders>
              <w:lef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94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英语水平</w:t>
            </w:r>
          </w:p>
        </w:tc>
        <w:tc>
          <w:tcPr>
            <w:tcW w:w="2850" w:type="dxa"/>
            <w:gridSpan w:val="6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105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计算机水平</w:t>
            </w:r>
          </w:p>
        </w:tc>
        <w:tc>
          <w:tcPr>
            <w:tcW w:w="1894" w:type="dxa"/>
            <w:gridSpan w:val="4"/>
            <w:tcBorders>
              <w:lef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94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4026" w:type="dxa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105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是否211、985院校毕业?</w:t>
            </w:r>
          </w:p>
        </w:tc>
        <w:tc>
          <w:tcPr>
            <w:tcW w:w="5364" w:type="dxa"/>
            <w:gridSpan w:val="8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请注明</w:t>
            </w: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 w:val="restart"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全日制教育情况</w:t>
            </w: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学历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在校起止时间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所在院校</w:t>
            </w: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专业</w:t>
            </w:r>
          </w:p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备注</w:t>
            </w: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录取批次</w:t>
            </w: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小学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初中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高中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/</w:t>
            </w: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专科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ind w:right="42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本科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研究生</w:t>
            </w: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rPr>
                <w:rFonts w:asciiTheme="minorEastAsia" w:eastAsiaTheme="minorEastAsia" w:hAnsiTheme="minorEastAsia"/>
                <w:color w:val="FF0000"/>
                <w:szCs w:val="21"/>
              </w:rPr>
            </w:pPr>
          </w:p>
        </w:tc>
      </w:tr>
      <w:tr w:rsidR="00296EB9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6EB9" w:rsidRPr="0055092D" w:rsidRDefault="00296EB9" w:rsidP="00D0547F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96EB9" w:rsidRPr="0055092D" w:rsidRDefault="00296EB9" w:rsidP="00D054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D4CB3" w:rsidRPr="0055092D" w:rsidTr="0055092D">
        <w:trPr>
          <w:trHeight w:hRule="exact" w:val="510"/>
          <w:ins w:id="1" w:author="hp" w:date="2016-05-16T21:27:00Z"/>
        </w:trPr>
        <w:tc>
          <w:tcPr>
            <w:tcW w:w="1176" w:type="dxa"/>
            <w:vMerge w:val="restart"/>
            <w:tcBorders>
              <w:left w:val="single" w:sz="18" w:space="0" w:color="auto"/>
            </w:tcBorders>
            <w:vAlign w:val="center"/>
          </w:tcPr>
          <w:p w:rsidR="005D4CB3" w:rsidRPr="0055092D" w:rsidRDefault="005D4CB3" w:rsidP="00B16CAA">
            <w:pPr>
              <w:spacing w:line="360" w:lineRule="auto"/>
              <w:jc w:val="center"/>
              <w:rPr>
                <w:ins w:id="2" w:author="hp" w:date="2016-05-16T21:27:00Z"/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在职教育情况</w:t>
            </w:r>
          </w:p>
        </w:tc>
        <w:tc>
          <w:tcPr>
            <w:tcW w:w="909" w:type="dxa"/>
            <w:gridSpan w:val="2"/>
            <w:vAlign w:val="center"/>
          </w:tcPr>
          <w:p w:rsidR="005D4CB3" w:rsidRPr="0055092D" w:rsidRDefault="005D4CB3" w:rsidP="00B16CAA">
            <w:pPr>
              <w:jc w:val="center"/>
              <w:rPr>
                <w:ins w:id="3" w:author="hp" w:date="2016-05-16T21:27:00Z"/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研究生</w:t>
            </w:r>
          </w:p>
        </w:tc>
        <w:tc>
          <w:tcPr>
            <w:tcW w:w="1941" w:type="dxa"/>
            <w:gridSpan w:val="4"/>
            <w:vAlign w:val="center"/>
          </w:tcPr>
          <w:p w:rsidR="005D4CB3" w:rsidRPr="0055092D" w:rsidRDefault="005D4CB3" w:rsidP="00B16CAA">
            <w:pPr>
              <w:jc w:val="center"/>
              <w:rPr>
                <w:ins w:id="4" w:author="hp" w:date="2016-05-16T21:27:00Z"/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 xml:space="preserve">  年 月至  年 月</w:t>
            </w: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5D4CB3" w:rsidRPr="0055092D" w:rsidRDefault="005D4CB3" w:rsidP="00B16CAA">
            <w:pPr>
              <w:jc w:val="center"/>
              <w:rPr>
                <w:ins w:id="5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B3" w:rsidRPr="0055092D" w:rsidRDefault="005D4CB3" w:rsidP="00B16CAA">
            <w:pPr>
              <w:ind w:right="420"/>
              <w:jc w:val="center"/>
              <w:rPr>
                <w:ins w:id="6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5D4CB3" w:rsidRPr="0055092D" w:rsidRDefault="005D4CB3" w:rsidP="00B16CAA">
            <w:pPr>
              <w:jc w:val="center"/>
              <w:rPr>
                <w:ins w:id="7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</w:tr>
      <w:tr w:rsidR="005D4CB3" w:rsidRPr="0055092D" w:rsidTr="0055092D">
        <w:trPr>
          <w:trHeight w:hRule="exact" w:val="510"/>
          <w:ins w:id="8" w:author="hp" w:date="2016-05-16T21:27:00Z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5D4CB3" w:rsidRPr="0055092D" w:rsidRDefault="005D4CB3" w:rsidP="00B16CAA">
            <w:pPr>
              <w:spacing w:line="360" w:lineRule="auto"/>
              <w:jc w:val="center"/>
              <w:rPr>
                <w:ins w:id="9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9" w:type="dxa"/>
            <w:gridSpan w:val="2"/>
            <w:vAlign w:val="center"/>
          </w:tcPr>
          <w:p w:rsidR="005D4CB3" w:rsidRPr="0055092D" w:rsidRDefault="005D4CB3" w:rsidP="00B16CAA">
            <w:pPr>
              <w:jc w:val="center"/>
              <w:rPr>
                <w:ins w:id="10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5D4CB3" w:rsidRPr="0055092D" w:rsidRDefault="005D4CB3" w:rsidP="00B16CAA">
            <w:pPr>
              <w:jc w:val="center"/>
              <w:rPr>
                <w:ins w:id="11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94" w:type="dxa"/>
            <w:gridSpan w:val="3"/>
            <w:tcBorders>
              <w:right w:val="single" w:sz="4" w:space="0" w:color="auto"/>
            </w:tcBorders>
            <w:vAlign w:val="center"/>
          </w:tcPr>
          <w:p w:rsidR="005D4CB3" w:rsidRPr="0055092D" w:rsidRDefault="005D4CB3" w:rsidP="00B16CAA">
            <w:pPr>
              <w:jc w:val="center"/>
              <w:rPr>
                <w:ins w:id="12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43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4CB3" w:rsidRPr="0055092D" w:rsidRDefault="005D4CB3" w:rsidP="00B16CAA">
            <w:pPr>
              <w:ind w:right="420"/>
              <w:jc w:val="center"/>
              <w:rPr>
                <w:ins w:id="13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2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5D4CB3" w:rsidRPr="0055092D" w:rsidRDefault="005D4CB3" w:rsidP="00B16CAA">
            <w:pPr>
              <w:jc w:val="center"/>
              <w:rPr>
                <w:ins w:id="14" w:author="hp" w:date="2016-05-16T21:27:00Z"/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55092D">
        <w:trPr>
          <w:trHeight w:hRule="exact" w:val="510"/>
        </w:trPr>
        <w:tc>
          <w:tcPr>
            <w:tcW w:w="1176" w:type="dxa"/>
            <w:vMerge w:val="restart"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工作经历</w:t>
            </w:r>
          </w:p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或</w:t>
            </w:r>
          </w:p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社会实践</w:t>
            </w:r>
          </w:p>
        </w:tc>
        <w:tc>
          <w:tcPr>
            <w:tcW w:w="285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起止日期</w:t>
            </w:r>
          </w:p>
        </w:tc>
        <w:tc>
          <w:tcPr>
            <w:tcW w:w="5364" w:type="dxa"/>
            <w:gridSpan w:val="8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在何单位、岗位工作</w:t>
            </w:r>
          </w:p>
        </w:tc>
      </w:tr>
      <w:tr w:rsidR="00B16CAA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5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 月至    年 月</w:t>
            </w:r>
          </w:p>
        </w:tc>
        <w:tc>
          <w:tcPr>
            <w:tcW w:w="53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5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 月至    年 月</w:t>
            </w:r>
          </w:p>
        </w:tc>
        <w:tc>
          <w:tcPr>
            <w:tcW w:w="53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50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 月至    年 月</w:t>
            </w:r>
          </w:p>
        </w:tc>
        <w:tc>
          <w:tcPr>
            <w:tcW w:w="5364" w:type="dxa"/>
            <w:gridSpan w:val="8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50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 月至    年 月</w:t>
            </w:r>
          </w:p>
        </w:tc>
        <w:tc>
          <w:tcPr>
            <w:tcW w:w="5364" w:type="dxa"/>
            <w:gridSpan w:val="8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55092D">
        <w:trPr>
          <w:trHeight w:hRule="exact" w:val="510"/>
        </w:trPr>
        <w:tc>
          <w:tcPr>
            <w:tcW w:w="1176" w:type="dxa"/>
            <w:vMerge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50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 月至    年 月</w:t>
            </w:r>
          </w:p>
        </w:tc>
        <w:tc>
          <w:tcPr>
            <w:tcW w:w="5364" w:type="dxa"/>
            <w:gridSpan w:val="8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1701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个人简历及获奖情况</w:t>
            </w:r>
          </w:p>
        </w:tc>
        <w:tc>
          <w:tcPr>
            <w:tcW w:w="8214" w:type="dxa"/>
            <w:gridSpan w:val="14"/>
            <w:tcBorders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1701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B16CAA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  <w:shd w:val="clear" w:color="auto" w:fill="FFFFFF"/>
              </w:rPr>
            </w:pP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主要培训</w:t>
            </w:r>
          </w:p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经历</w:t>
            </w:r>
          </w:p>
        </w:tc>
        <w:tc>
          <w:tcPr>
            <w:tcW w:w="8214" w:type="dxa"/>
            <w:gridSpan w:val="14"/>
            <w:tcBorders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1701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Cs w:val="21"/>
                <w:shd w:val="clear" w:color="auto" w:fill="FFFFFF"/>
              </w:rPr>
            </w:pP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已获得的相关资格证书情况</w:t>
            </w:r>
          </w:p>
        </w:tc>
        <w:tc>
          <w:tcPr>
            <w:tcW w:w="8214" w:type="dxa"/>
            <w:gridSpan w:val="14"/>
            <w:tcBorders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1134"/>
        </w:trPr>
        <w:tc>
          <w:tcPr>
            <w:tcW w:w="1176" w:type="dxa"/>
            <w:tcBorders>
              <w:lef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特长</w:t>
            </w:r>
          </w:p>
        </w:tc>
        <w:tc>
          <w:tcPr>
            <w:tcW w:w="8214" w:type="dxa"/>
            <w:gridSpan w:val="14"/>
            <w:tcBorders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 w:val="restart"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家庭成员及主要社会关系</w:t>
            </w:r>
          </w:p>
        </w:tc>
        <w:tc>
          <w:tcPr>
            <w:tcW w:w="866" w:type="dxa"/>
            <w:tcBorders>
              <w:lef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关系</w:t>
            </w:r>
          </w:p>
        </w:tc>
        <w:tc>
          <w:tcPr>
            <w:tcW w:w="1134" w:type="dxa"/>
            <w:gridSpan w:val="3"/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  <w:tc>
          <w:tcPr>
            <w:tcW w:w="709" w:type="dxa"/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年龄</w:t>
            </w:r>
          </w:p>
        </w:tc>
        <w:tc>
          <w:tcPr>
            <w:tcW w:w="2551" w:type="dxa"/>
            <w:gridSpan w:val="6"/>
            <w:tcBorders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工作单位</w:t>
            </w: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职务及联系电话</w:t>
            </w: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6" w:type="dxa"/>
            <w:tcBorders>
              <w:left w:val="single" w:sz="6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gridSpan w:val="6"/>
            <w:tcBorders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6" w:type="dxa"/>
            <w:tcBorders>
              <w:left w:val="single" w:sz="6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gridSpan w:val="6"/>
            <w:tcBorders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6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 w:val="restart"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龙湾农商银行行内亲属关系</w:t>
            </w:r>
          </w:p>
        </w:tc>
        <w:tc>
          <w:tcPr>
            <w:tcW w:w="866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关系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年龄</w:t>
            </w:r>
          </w:p>
        </w:tc>
        <w:tc>
          <w:tcPr>
            <w:tcW w:w="2551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工作单位</w:t>
            </w:r>
          </w:p>
        </w:tc>
        <w:tc>
          <w:tcPr>
            <w:tcW w:w="2954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职务及联系电话</w:t>
            </w: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6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6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rPr>
          <w:trHeight w:val="510"/>
        </w:trPr>
        <w:tc>
          <w:tcPr>
            <w:tcW w:w="1176" w:type="dxa"/>
            <w:vMerge/>
            <w:tcBorders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16CAA" w:rsidRPr="0055092D" w:rsidRDefault="00B16CAA" w:rsidP="00B16CA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66" w:type="dxa"/>
            <w:tcBorders>
              <w:left w:val="single" w:sz="6" w:space="0" w:color="auto"/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1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954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16CAA" w:rsidRPr="0055092D" w:rsidTr="001F62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65"/>
        </w:trPr>
        <w:tc>
          <w:tcPr>
            <w:tcW w:w="11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B16CAA" w:rsidRPr="0055092D" w:rsidRDefault="00B16CAA" w:rsidP="00B16CA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应聘人确认</w:t>
            </w:r>
          </w:p>
        </w:tc>
        <w:tc>
          <w:tcPr>
            <w:tcW w:w="8214" w:type="dxa"/>
            <w:gridSpan w:val="14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16CAA" w:rsidRPr="0055092D" w:rsidRDefault="00B16CAA" w:rsidP="00B16CAA">
            <w:pPr>
              <w:ind w:firstLineChars="200" w:firstLine="422"/>
              <w:jc w:val="left"/>
              <w:rPr>
                <w:rFonts w:asciiTheme="minorEastAsia" w:eastAsiaTheme="minorEastAsia" w:hAnsiTheme="minorEastAsia"/>
                <w:b/>
                <w:color w:val="000000"/>
                <w:szCs w:val="21"/>
                <w:u w:val="single"/>
                <w:shd w:val="clear" w:color="auto" w:fill="FFFFFF"/>
              </w:rPr>
            </w:pPr>
            <w:r w:rsidRPr="0055092D">
              <w:rPr>
                <w:rFonts w:asciiTheme="minorEastAsia" w:eastAsiaTheme="minorEastAsia" w:hAnsiTheme="minorEastAsia" w:hint="eastAsia"/>
                <w:b/>
                <w:color w:val="000000"/>
                <w:szCs w:val="21"/>
                <w:u w:val="single"/>
                <w:shd w:val="clear" w:color="auto" w:fill="FFFFFF"/>
              </w:rPr>
              <w:t>填写注意事项：</w:t>
            </w:r>
          </w:p>
          <w:p w:rsidR="00B16CAA" w:rsidRPr="0055092D" w:rsidRDefault="00B16CAA" w:rsidP="00B16CAA">
            <w:pPr>
              <w:ind w:firstLineChars="200" w:firstLine="420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1、是否有亲属在龙湾农商银行工作？如有，请写明其姓名、亲属关系、工作单位、工作岗位及职务。如无，请填写“无”。</w:t>
            </w:r>
          </w:p>
          <w:p w:rsidR="00B16CAA" w:rsidRPr="0055092D" w:rsidRDefault="00B16CAA" w:rsidP="00B16CAA">
            <w:pPr>
              <w:ind w:firstLineChars="200" w:firstLine="422"/>
              <w:jc w:val="left"/>
              <w:rPr>
                <w:rFonts w:asciiTheme="minorEastAsia" w:eastAsiaTheme="minorEastAsia" w:hAnsiTheme="minorEastAsia"/>
                <w:b/>
                <w:szCs w:val="21"/>
                <w:u w:val="single"/>
              </w:rPr>
            </w:pPr>
            <w:r w:rsidRPr="0055092D">
              <w:rPr>
                <w:rFonts w:asciiTheme="minorEastAsia" w:eastAsiaTheme="minorEastAsia" w:hAnsiTheme="minorEastAsia" w:hint="eastAsia"/>
                <w:b/>
                <w:szCs w:val="21"/>
                <w:u w:val="single"/>
              </w:rPr>
              <w:t>本人保证：</w:t>
            </w:r>
          </w:p>
          <w:p w:rsidR="00B16CAA" w:rsidRPr="0055092D" w:rsidRDefault="00B16CAA" w:rsidP="00B16CAA">
            <w:pPr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  <w:color w:val="000000"/>
                <w:szCs w:val="21"/>
                <w:shd w:val="clear" w:color="auto" w:fill="FFFFFF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上述各项信息填写是真实准确的，如与实际不符所造成的一切后果由本人自负。</w:t>
            </w:r>
          </w:p>
          <w:p w:rsidR="00B16CAA" w:rsidRPr="0055092D" w:rsidRDefault="00B16CAA" w:rsidP="00B16CAA">
            <w:pPr>
              <w:numPr>
                <w:ilvl w:val="0"/>
                <w:numId w:val="2"/>
              </w:num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本人之前未有</w:t>
            </w:r>
            <w:r w:rsidR="005D4CB3"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违规</w:t>
            </w: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违纪行为</w:t>
            </w:r>
            <w:r w:rsidRPr="0055092D">
              <w:rPr>
                <w:rFonts w:asciiTheme="minorEastAsia" w:eastAsiaTheme="minorEastAsia" w:hAnsiTheme="minorEastAsia" w:hint="eastAsia"/>
                <w:szCs w:val="21"/>
              </w:rPr>
              <w:t>，如与实际不符所造成的一切后果由本人自负</w:t>
            </w:r>
            <w:r w:rsidRPr="0055092D">
              <w:rPr>
                <w:rFonts w:asciiTheme="minorEastAsia" w:eastAsiaTheme="minorEastAsia" w:hAnsiTheme="minorEastAsia" w:hint="eastAsia"/>
                <w:color w:val="000000"/>
                <w:szCs w:val="21"/>
                <w:shd w:val="clear" w:color="auto" w:fill="FFFFFF"/>
              </w:rPr>
              <w:t>。</w:t>
            </w:r>
          </w:p>
          <w:p w:rsidR="00B16CAA" w:rsidRDefault="00B16CAA" w:rsidP="00B16CAA">
            <w:pPr>
              <w:ind w:right="420" w:firstLineChars="3000" w:firstLine="6300"/>
              <w:rPr>
                <w:rFonts w:asciiTheme="minorEastAsia" w:eastAsiaTheme="minorEastAsia" w:hAnsiTheme="minorEastAsia"/>
                <w:szCs w:val="21"/>
              </w:rPr>
            </w:pPr>
          </w:p>
          <w:p w:rsidR="00B16CAA" w:rsidRPr="0055092D" w:rsidRDefault="00B16CAA" w:rsidP="00B16CAA">
            <w:pPr>
              <w:ind w:right="420" w:firstLineChars="3000" w:firstLine="6300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签字：</w:t>
            </w:r>
          </w:p>
          <w:p w:rsidR="00B16CAA" w:rsidRPr="0055092D" w:rsidRDefault="00B16CAA" w:rsidP="00B16CAA">
            <w:pPr>
              <w:wordWrap w:val="0"/>
              <w:ind w:rightChars="205" w:right="430"/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55092D">
              <w:rPr>
                <w:rFonts w:asciiTheme="minorEastAsia" w:eastAsiaTheme="minorEastAsia" w:hAnsiTheme="minorEastAsia" w:hint="eastAsia"/>
                <w:szCs w:val="21"/>
              </w:rPr>
              <w:t>年　月  日</w:t>
            </w:r>
          </w:p>
        </w:tc>
      </w:tr>
    </w:tbl>
    <w:p w:rsidR="00296EB9" w:rsidRPr="0055092D" w:rsidRDefault="00464CF7" w:rsidP="001F6294">
      <w:pPr>
        <w:spacing w:line="360" w:lineRule="exact"/>
        <w:ind w:left="420" w:hangingChars="200" w:hanging="420"/>
        <w:rPr>
          <w:rFonts w:asciiTheme="minorEastAsia" w:eastAsiaTheme="minorEastAsia" w:hAnsiTheme="minorEastAsia"/>
          <w:szCs w:val="21"/>
        </w:rPr>
      </w:pPr>
      <w:r w:rsidRPr="0055092D">
        <w:rPr>
          <w:rFonts w:asciiTheme="minorEastAsia" w:eastAsiaTheme="minorEastAsia" w:hAnsiTheme="minorEastAsia" w:hint="eastAsia"/>
          <w:szCs w:val="21"/>
        </w:rPr>
        <w:lastRenderedPageBreak/>
        <w:t>注：</w:t>
      </w:r>
      <w:r w:rsidR="00296EB9" w:rsidRPr="0055092D">
        <w:rPr>
          <w:rFonts w:asciiTheme="minorEastAsia" w:eastAsiaTheme="minorEastAsia" w:hAnsiTheme="minorEastAsia" w:hint="eastAsia"/>
          <w:szCs w:val="21"/>
        </w:rPr>
        <w:t>龙湾农商银行应聘报名表、</w:t>
      </w:r>
      <w:bookmarkStart w:id="15" w:name="_GoBack"/>
      <w:bookmarkEnd w:id="15"/>
      <w:r w:rsidR="00296EB9" w:rsidRPr="0055092D">
        <w:rPr>
          <w:rFonts w:asciiTheme="minorEastAsia" w:eastAsiaTheme="minorEastAsia" w:hAnsiTheme="minorEastAsia" w:hint="eastAsia"/>
          <w:szCs w:val="21"/>
        </w:rPr>
        <w:t>身份证（或户籍证明）、毕业证书（未毕业人员用就业推荐表代替）、户口本、</w:t>
      </w:r>
      <w:proofErr w:type="gramStart"/>
      <w:r w:rsidR="00296EB9" w:rsidRPr="0055092D">
        <w:rPr>
          <w:rFonts w:asciiTheme="minorEastAsia" w:eastAsiaTheme="minorEastAsia" w:hAnsiTheme="minorEastAsia" w:hint="eastAsia"/>
          <w:szCs w:val="21"/>
        </w:rPr>
        <w:t>单寸照等</w:t>
      </w:r>
      <w:proofErr w:type="gramEnd"/>
      <w:r w:rsidR="00296EB9" w:rsidRPr="0055092D">
        <w:rPr>
          <w:rFonts w:asciiTheme="minorEastAsia" w:eastAsiaTheme="minorEastAsia" w:hAnsiTheme="minorEastAsia" w:hint="eastAsia"/>
          <w:szCs w:val="21"/>
        </w:rPr>
        <w:t>相关资料照片或扫描件打包发送至报名邮箱lwrlzyb@126.com。联系电话：0577-86923307,人力资源部。</w:t>
      </w:r>
    </w:p>
    <w:sectPr w:rsidR="00296EB9" w:rsidRPr="0055092D" w:rsidSect="0055092D">
      <w:pgSz w:w="11906" w:h="16838" w:code="9"/>
      <w:pgMar w:top="1418" w:right="1531" w:bottom="1418" w:left="1531" w:header="851" w:footer="851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ACA" w:rsidRDefault="00FD0ACA" w:rsidP="008178C4">
      <w:r>
        <w:separator/>
      </w:r>
    </w:p>
  </w:endnote>
  <w:endnote w:type="continuationSeparator" w:id="1">
    <w:p w:rsidR="00FD0ACA" w:rsidRDefault="00FD0ACA" w:rsidP="0081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34532"/>
      <w:docPartObj>
        <w:docPartGallery w:val="Page Numbers (Bottom of Page)"/>
        <w:docPartUnique/>
      </w:docPartObj>
    </w:sdtPr>
    <w:sdtContent>
      <w:p w:rsidR="00A831BB" w:rsidRDefault="00605635">
        <w:pPr>
          <w:pStyle w:val="a8"/>
          <w:jc w:val="center"/>
        </w:pPr>
        <w:r w:rsidRPr="00605635">
          <w:fldChar w:fldCharType="begin"/>
        </w:r>
        <w:r w:rsidR="0057120E">
          <w:instrText xml:space="preserve"> PAGE   \* MERGEFORMAT </w:instrText>
        </w:r>
        <w:r w:rsidRPr="00605635">
          <w:fldChar w:fldCharType="separate"/>
        </w:r>
        <w:r w:rsidR="00E71ED5" w:rsidRPr="00E71ED5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A831BB" w:rsidRDefault="00A831B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ACA" w:rsidRDefault="00FD0ACA" w:rsidP="008178C4">
      <w:r>
        <w:separator/>
      </w:r>
    </w:p>
  </w:footnote>
  <w:footnote w:type="continuationSeparator" w:id="1">
    <w:p w:rsidR="00FD0ACA" w:rsidRDefault="00FD0ACA" w:rsidP="008178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CAA" w:rsidRDefault="00B16CAA" w:rsidP="00B16CAA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3B55"/>
    <w:multiLevelType w:val="hybridMultilevel"/>
    <w:tmpl w:val="44D2AD3A"/>
    <w:lvl w:ilvl="0" w:tplc="C68EEB58">
      <w:start w:val="2"/>
      <w:numFmt w:val="japaneseCounting"/>
      <w:lvlText w:val="%1、"/>
      <w:lvlJc w:val="left"/>
      <w:pPr>
        <w:ind w:left="139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1" w:hanging="420"/>
      </w:pPr>
    </w:lvl>
    <w:lvl w:ilvl="2" w:tplc="0409001B" w:tentative="1">
      <w:start w:val="1"/>
      <w:numFmt w:val="lowerRoman"/>
      <w:lvlText w:val="%3."/>
      <w:lvlJc w:val="right"/>
      <w:pPr>
        <w:ind w:left="1931" w:hanging="420"/>
      </w:pPr>
    </w:lvl>
    <w:lvl w:ilvl="3" w:tplc="0409000F" w:tentative="1">
      <w:start w:val="1"/>
      <w:numFmt w:val="decimal"/>
      <w:lvlText w:val="%4."/>
      <w:lvlJc w:val="left"/>
      <w:pPr>
        <w:ind w:left="2351" w:hanging="420"/>
      </w:pPr>
    </w:lvl>
    <w:lvl w:ilvl="4" w:tplc="04090019" w:tentative="1">
      <w:start w:val="1"/>
      <w:numFmt w:val="lowerLetter"/>
      <w:lvlText w:val="%5)"/>
      <w:lvlJc w:val="left"/>
      <w:pPr>
        <w:ind w:left="2771" w:hanging="420"/>
      </w:pPr>
    </w:lvl>
    <w:lvl w:ilvl="5" w:tplc="0409001B" w:tentative="1">
      <w:start w:val="1"/>
      <w:numFmt w:val="lowerRoman"/>
      <w:lvlText w:val="%6."/>
      <w:lvlJc w:val="right"/>
      <w:pPr>
        <w:ind w:left="3191" w:hanging="420"/>
      </w:pPr>
    </w:lvl>
    <w:lvl w:ilvl="6" w:tplc="0409000F" w:tentative="1">
      <w:start w:val="1"/>
      <w:numFmt w:val="decimal"/>
      <w:lvlText w:val="%7."/>
      <w:lvlJc w:val="left"/>
      <w:pPr>
        <w:ind w:left="3611" w:hanging="420"/>
      </w:pPr>
    </w:lvl>
    <w:lvl w:ilvl="7" w:tplc="04090019" w:tentative="1">
      <w:start w:val="1"/>
      <w:numFmt w:val="lowerLetter"/>
      <w:lvlText w:val="%8)"/>
      <w:lvlJc w:val="left"/>
      <w:pPr>
        <w:ind w:left="4031" w:hanging="420"/>
      </w:pPr>
    </w:lvl>
    <w:lvl w:ilvl="8" w:tplc="0409001B" w:tentative="1">
      <w:start w:val="1"/>
      <w:numFmt w:val="lowerRoman"/>
      <w:lvlText w:val="%9."/>
      <w:lvlJc w:val="right"/>
      <w:pPr>
        <w:ind w:left="4451" w:hanging="420"/>
      </w:pPr>
    </w:lvl>
  </w:abstractNum>
  <w:abstractNum w:abstractNumId="1">
    <w:nsid w:val="676B3559"/>
    <w:multiLevelType w:val="hybridMultilevel"/>
    <w:tmpl w:val="08B6A1CE"/>
    <w:lvl w:ilvl="0" w:tplc="8FA2D31A">
      <w:start w:val="1"/>
      <w:numFmt w:val="decimal"/>
      <w:lvlText w:val="%1、"/>
      <w:lvlJc w:val="left"/>
      <w:pPr>
        <w:ind w:left="780" w:hanging="360"/>
      </w:pPr>
      <w:rPr>
        <w:rFonts w:ascii="宋体"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E3E"/>
    <w:rsid w:val="00043FEE"/>
    <w:rsid w:val="000A7A39"/>
    <w:rsid w:val="000B0BEC"/>
    <w:rsid w:val="00121C7B"/>
    <w:rsid w:val="00192202"/>
    <w:rsid w:val="001B6DE6"/>
    <w:rsid w:val="001F6294"/>
    <w:rsid w:val="00296EB9"/>
    <w:rsid w:val="002B0685"/>
    <w:rsid w:val="003112E9"/>
    <w:rsid w:val="00335611"/>
    <w:rsid w:val="00406E91"/>
    <w:rsid w:val="00431E3E"/>
    <w:rsid w:val="00435D38"/>
    <w:rsid w:val="00454049"/>
    <w:rsid w:val="00464CF7"/>
    <w:rsid w:val="00534830"/>
    <w:rsid w:val="0055092D"/>
    <w:rsid w:val="0057120E"/>
    <w:rsid w:val="005D4CB3"/>
    <w:rsid w:val="00605635"/>
    <w:rsid w:val="00723F25"/>
    <w:rsid w:val="007913B6"/>
    <w:rsid w:val="007C5EA0"/>
    <w:rsid w:val="008178C4"/>
    <w:rsid w:val="00822443"/>
    <w:rsid w:val="00834495"/>
    <w:rsid w:val="00883CAF"/>
    <w:rsid w:val="00884EE5"/>
    <w:rsid w:val="008D6F67"/>
    <w:rsid w:val="00915653"/>
    <w:rsid w:val="00A144D2"/>
    <w:rsid w:val="00A831BB"/>
    <w:rsid w:val="00B16CAA"/>
    <w:rsid w:val="00B43D5E"/>
    <w:rsid w:val="00B663D6"/>
    <w:rsid w:val="00BE0C07"/>
    <w:rsid w:val="00C04B96"/>
    <w:rsid w:val="00C17836"/>
    <w:rsid w:val="00C23109"/>
    <w:rsid w:val="00D212DB"/>
    <w:rsid w:val="00D536C9"/>
    <w:rsid w:val="00DC6DE5"/>
    <w:rsid w:val="00DD6995"/>
    <w:rsid w:val="00E71ED5"/>
    <w:rsid w:val="00EB3110"/>
    <w:rsid w:val="00FD0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E3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431E3E"/>
    <w:pPr>
      <w:adjustRightInd w:val="0"/>
      <w:snapToGrid w:val="0"/>
      <w:spacing w:beforeLines="50" w:afterLines="50"/>
      <w:jc w:val="center"/>
      <w:outlineLvl w:val="0"/>
    </w:pPr>
    <w:rPr>
      <w:rFonts w:ascii="方正小标宋简体" w:eastAsia="方正小标宋简体" w:hAnsi="Arial" w:cs="Arial"/>
      <w:b/>
      <w:bCs/>
      <w:snapToGrid w:val="0"/>
      <w:sz w:val="44"/>
      <w:szCs w:val="32"/>
    </w:rPr>
  </w:style>
  <w:style w:type="character" w:customStyle="1" w:styleId="Char">
    <w:name w:val="标题 Char"/>
    <w:basedOn w:val="a0"/>
    <w:link w:val="a3"/>
    <w:rsid w:val="00431E3E"/>
    <w:rPr>
      <w:rFonts w:ascii="方正小标宋简体" w:eastAsia="方正小标宋简体" w:hAnsi="Arial" w:cs="Arial"/>
      <w:b/>
      <w:bCs/>
      <w:snapToGrid w:val="0"/>
      <w:sz w:val="44"/>
      <w:szCs w:val="32"/>
    </w:rPr>
  </w:style>
  <w:style w:type="paragraph" w:styleId="a4">
    <w:name w:val="Document Map"/>
    <w:basedOn w:val="a"/>
    <w:link w:val="Char0"/>
    <w:semiHidden/>
    <w:rsid w:val="00296EB9"/>
    <w:pPr>
      <w:shd w:val="clear" w:color="auto" w:fill="000080"/>
      <w:tabs>
        <w:tab w:val="left" w:pos="632"/>
      </w:tabs>
      <w:ind w:firstLineChars="200" w:firstLine="200"/>
    </w:pPr>
    <w:rPr>
      <w:rFonts w:ascii="仿宋_GB2312" w:eastAsia="仿宋_GB2312" w:hAnsi="Times New Roman"/>
      <w:sz w:val="32"/>
      <w:szCs w:val="24"/>
    </w:rPr>
  </w:style>
  <w:style w:type="character" w:customStyle="1" w:styleId="Char0">
    <w:name w:val="文档结构图 Char"/>
    <w:basedOn w:val="a0"/>
    <w:link w:val="a4"/>
    <w:semiHidden/>
    <w:rsid w:val="00296EB9"/>
    <w:rPr>
      <w:rFonts w:ascii="仿宋_GB2312" w:eastAsia="仿宋_GB2312" w:hAnsi="Times New Roman" w:cs="Times New Roman"/>
      <w:sz w:val="32"/>
      <w:szCs w:val="24"/>
      <w:shd w:val="clear" w:color="auto" w:fill="000080"/>
    </w:rPr>
  </w:style>
  <w:style w:type="paragraph" w:styleId="a5">
    <w:name w:val="List Paragraph"/>
    <w:basedOn w:val="a"/>
    <w:uiPriority w:val="34"/>
    <w:qFormat/>
    <w:rsid w:val="00296EB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296EB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296EB9"/>
    <w:rPr>
      <w:rFonts w:ascii="Calibri" w:eastAsia="宋体" w:hAnsi="Calibri" w:cs="Times New Roman"/>
    </w:rPr>
  </w:style>
  <w:style w:type="paragraph" w:styleId="a7">
    <w:name w:val="header"/>
    <w:basedOn w:val="a"/>
    <w:link w:val="Char2"/>
    <w:uiPriority w:val="99"/>
    <w:unhideWhenUsed/>
    <w:rsid w:val="0081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178C4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1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178C4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EB31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4"/>
    <w:uiPriority w:val="99"/>
    <w:semiHidden/>
    <w:unhideWhenUsed/>
    <w:rsid w:val="007C5EA0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C5EA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5253;&#21517;&#37038;&#31665;lwrlzyb@126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BFE63-8D2E-47C5-8A96-1B11072B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298</Words>
  <Characters>1700</Characters>
  <Application>Microsoft Office Word</Application>
  <DocSecurity>0</DocSecurity>
  <Lines>14</Lines>
  <Paragraphs>3</Paragraphs>
  <ScaleCrop>false</ScaleCrop>
  <Company>微软中国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张玮</dc:creator>
  <cp:keywords/>
  <dc:description/>
  <cp:lastModifiedBy>Mac</cp:lastModifiedBy>
  <cp:revision>3</cp:revision>
  <dcterms:created xsi:type="dcterms:W3CDTF">2016-05-17T07:22:00Z</dcterms:created>
  <dcterms:modified xsi:type="dcterms:W3CDTF">2016-05-17T07:22:00Z</dcterms:modified>
</cp:coreProperties>
</file>